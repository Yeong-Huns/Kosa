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83B2" w14:textId="77777777" w:rsidR="00394621" w:rsidRPr="00394621" w:rsidRDefault="00394621" w:rsidP="0039462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</w:pPr>
      <w:r w:rsidRPr="00394621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fldChar w:fldCharType="begin"/>
      </w:r>
      <w:r w:rsidRPr="00394621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instrText xml:space="preserve"> HYPERLINK "https://namu.wiki/w/Node.js" </w:instrText>
      </w:r>
      <w:r w:rsidRPr="00394621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fldChar w:fldCharType="separate"/>
      </w:r>
      <w:r w:rsidRPr="00394621">
        <w:rPr>
          <w:rFonts w:ascii="Arial" w:eastAsia="굴림" w:hAnsi="Arial" w:cs="Arial"/>
          <w:b/>
          <w:bCs/>
          <w:color w:val="0275D8"/>
          <w:kern w:val="36"/>
          <w:sz w:val="48"/>
          <w:szCs w:val="48"/>
          <w:u w:val="single"/>
        </w:rPr>
        <w:t>Node.js</w:t>
      </w:r>
      <w:r w:rsidRPr="00394621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fldChar w:fldCharType="end"/>
      </w:r>
    </w:p>
    <w:p w14:paraId="640A02D4" w14:textId="77777777" w:rsidR="00394621" w:rsidRPr="00394621" w:rsidRDefault="00394621" w:rsidP="00394621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394621">
        <w:rPr>
          <w:rFonts w:ascii="Arial" w:eastAsia="굴림" w:hAnsi="Arial" w:cs="Arial"/>
          <w:color w:val="373A3C"/>
          <w:kern w:val="0"/>
          <w:sz w:val="24"/>
          <w:szCs w:val="24"/>
        </w:rPr>
        <w:t>최근</w:t>
      </w:r>
      <w:r w:rsidRPr="00394621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4"/>
          <w:szCs w:val="24"/>
        </w:rPr>
        <w:t>수정</w:t>
      </w:r>
      <w:r w:rsidRPr="00394621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4"/>
          <w:szCs w:val="24"/>
        </w:rPr>
        <w:t>시각</w:t>
      </w:r>
      <w:r w:rsidRPr="00394621">
        <w:rPr>
          <w:rFonts w:ascii="Arial" w:eastAsia="굴림" w:hAnsi="Arial" w:cs="Arial"/>
          <w:color w:val="373A3C"/>
          <w:kern w:val="0"/>
          <w:sz w:val="24"/>
          <w:szCs w:val="24"/>
        </w:rPr>
        <w:t>: 2021-09-18 10:05:20</w:t>
      </w:r>
    </w:p>
    <w:p w14:paraId="2F6CAC86" w14:textId="77777777" w:rsidR="00394621" w:rsidRPr="00394621" w:rsidRDefault="00394621" w:rsidP="0039462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hyperlink r:id="rId5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시스템</w:t>
        </w:r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소프트웨어</w:t>
        </w:r>
      </w:hyperlink>
    </w:p>
    <w:tbl>
      <w:tblPr>
        <w:tblW w:w="6000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445"/>
      </w:tblGrid>
      <w:tr w:rsidR="00394621" w:rsidRPr="00394621" w14:paraId="233ED310" w14:textId="77777777" w:rsidTr="00394621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2360A0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center"/>
              <w:divId w:val="1192650488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31"/>
                <w:szCs w:val="31"/>
              </w:rPr>
              <w:t>Node.js</w:t>
            </w: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31"/>
                <w:szCs w:val="31"/>
                <w:vertAlign w:val="superscript"/>
              </w:rPr>
              <w:t>®</w:t>
            </w:r>
          </w:p>
        </w:tc>
      </w:tr>
      <w:tr w:rsidR="00394621" w:rsidRPr="00394621" w14:paraId="29619D2D" w14:textId="77777777" w:rsidTr="00394621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3C6E2" w14:textId="08D83840" w:rsidR="00394621" w:rsidRPr="00394621" w:rsidRDefault="00394621" w:rsidP="00394621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hyperlink r:id="rId6" w:tooltip="Node.js 로고" w:history="1"/>
          </w:p>
        </w:tc>
      </w:tr>
      <w:tr w:rsidR="00394621" w:rsidRPr="00394621" w14:paraId="7E7C1994" w14:textId="77777777" w:rsidTr="003946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D78F5B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24"/>
                <w:szCs w:val="24"/>
              </w:rPr>
              <w:t>종류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A35EE5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" w:tooltip="JavaScript" w:history="1">
              <w:r w:rsidRPr="00394621">
                <w:rPr>
                  <w:rFonts w:ascii="굴림" w:eastAsia="굴림" w:hAnsi="굴림" w:cs="굴림"/>
                  <w:color w:val="0275D8"/>
                  <w:kern w:val="0"/>
                  <w:sz w:val="24"/>
                  <w:szCs w:val="24"/>
                  <w:u w:val="single"/>
                </w:rPr>
                <w:t>JavaScript</w:t>
              </w:r>
            </w:hyperlink>
            <w:r w:rsidRPr="00394621">
              <w:rPr>
                <w:rFonts w:ascii="굴림" w:eastAsia="굴림" w:hAnsi="굴림" w:cs="굴림"/>
                <w:kern w:val="0"/>
                <w:sz w:val="24"/>
                <w:szCs w:val="24"/>
              </w:rPr>
              <w:t> 런타임(실행환경)</w:t>
            </w:r>
          </w:p>
        </w:tc>
      </w:tr>
      <w:tr w:rsidR="00394621" w:rsidRPr="00394621" w14:paraId="0EEEFA87" w14:textId="77777777" w:rsidTr="003946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EE5147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24"/>
                <w:szCs w:val="24"/>
              </w:rPr>
              <w:t>개발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B0FD37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kern w:val="0"/>
                <w:sz w:val="24"/>
                <w:szCs w:val="24"/>
              </w:rPr>
              <w:t>Node.js contributors</w:t>
            </w:r>
          </w:p>
        </w:tc>
      </w:tr>
      <w:tr w:rsidR="00394621" w:rsidRPr="00394621" w14:paraId="4987FEAC" w14:textId="77777777" w:rsidTr="003946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0DD4D4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24"/>
                <w:szCs w:val="24"/>
              </w:rPr>
              <w:t>버전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AA7CF2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kern w:val="0"/>
                <w:sz w:val="31"/>
                <w:szCs w:val="31"/>
              </w:rPr>
              <w:t>16.9.1</w:t>
            </w:r>
            <w:r w:rsidRPr="00394621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2021년 9월 10일 업데이트 </w:t>
            </w:r>
          </w:p>
        </w:tc>
      </w:tr>
      <w:tr w:rsidR="00394621" w:rsidRPr="00394621" w14:paraId="53599DEE" w14:textId="77777777" w:rsidTr="003946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1D8A7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24"/>
                <w:szCs w:val="24"/>
              </w:rPr>
              <w:t>공개일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13776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kern w:val="0"/>
                <w:sz w:val="24"/>
                <w:szCs w:val="24"/>
              </w:rPr>
              <w:t>2009년 5월 27일</w:t>
            </w:r>
          </w:p>
        </w:tc>
      </w:tr>
      <w:tr w:rsidR="00394621" w:rsidRPr="00394621" w14:paraId="5A6C2660" w14:textId="77777777" w:rsidTr="003946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0CA6A1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24"/>
                <w:szCs w:val="24"/>
              </w:rPr>
              <w:t>라이선스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6128EE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tooltip="MIT 라이선스" w:history="1">
              <w:r w:rsidRPr="00394621">
                <w:rPr>
                  <w:rFonts w:ascii="굴림" w:eastAsia="굴림" w:hAnsi="굴림" w:cs="굴림"/>
                  <w:color w:val="0275D8"/>
                  <w:kern w:val="0"/>
                  <w:sz w:val="24"/>
                  <w:szCs w:val="24"/>
                  <w:u w:val="single"/>
                </w:rPr>
                <w:t>MIT 라이선스</w:t>
              </w:r>
            </w:hyperlink>
          </w:p>
        </w:tc>
      </w:tr>
      <w:tr w:rsidR="00394621" w:rsidRPr="00394621" w14:paraId="2D601190" w14:textId="77777777" w:rsidTr="0039462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3333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090AB8" w14:textId="77777777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</w:rPr>
            </w:pPr>
            <w:r w:rsidRPr="00394621">
              <w:rPr>
                <w:rFonts w:ascii="굴림" w:eastAsia="굴림" w:hAnsi="굴림" w:cs="굴림"/>
                <w:b/>
                <w:bCs/>
                <w:color w:val="FFFFFF"/>
                <w:kern w:val="0"/>
                <w:sz w:val="24"/>
                <w:szCs w:val="24"/>
              </w:rPr>
              <w:t>링크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ECE027" w14:textId="7E65F3B1" w:rsidR="00394621" w:rsidRPr="00394621" w:rsidRDefault="00394621" w:rsidP="003946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98E802D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</w:p>
    <w:p w14:paraId="7103C2B2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</w:pPr>
      <w:hyperlink r:id="rId9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개요</w:t>
      </w:r>
      <w:hyperlink r:id="rId10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]</w:t>
        </w:r>
      </w:hyperlink>
    </w:p>
    <w:p w14:paraId="04546D6F" w14:textId="77777777" w:rsidR="002149B5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2009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5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27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소개된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1" w:tooltip="오픈 소스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오픈</w:t>
        </w:r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소스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2" w:tooltip="JavaScript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JavaScript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엔진인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3" w:tooltip="크롬(웹 브라우저)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크롬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V8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이벤트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라이브러리인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libuv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결합한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플랫폼이다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</w:p>
    <w:p w14:paraId="385111D0" w14:textId="278A6BC0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다시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말해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, JavaScript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브라우저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밖에서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 </w:t>
      </w:r>
      <w:hyperlink r:id="rId14" w:tooltip="서버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28"/>
            <w:szCs w:val="28"/>
            <w:u w:val="single"/>
          </w:rPr>
          <w:t>서버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를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구축하는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등의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코드를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실행할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있게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해주는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런타임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>환경이다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t xml:space="preserve">. </w:t>
      </w:r>
      <w:r w:rsidR="002149B5" w:rsidRPr="002149B5">
        <w:rPr>
          <w:rFonts w:ascii="Arial" w:eastAsia="굴림" w:hAnsi="Arial" w:cs="Arial"/>
          <w:b/>
          <w:bCs/>
          <w:color w:val="373A3C"/>
          <w:kern w:val="0"/>
          <w:sz w:val="28"/>
          <w:szCs w:val="28"/>
          <w:u w:val="single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Ryan Dahl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개발했으며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</w:t>
      </w:r>
      <w:hyperlink r:id="rId15" w:anchor="fn-1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처음엔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리눅스와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macOS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지원되었으나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2011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7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월에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Windows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발표되었다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빈번한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I/O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처리에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있어서의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우수한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성능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,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서버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확장의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용이성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,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무엇보다도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JavaScript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라는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proofErr w:type="spellStart"/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프론트엔드</w:t>
      </w:r>
      <w:proofErr w:type="spellEnd"/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필수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언어로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proofErr w:type="spellStart"/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백엔드까지</w:t>
      </w:r>
      <w:proofErr w:type="spellEnd"/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작성할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있다는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엄청난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장점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때문에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출시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이후로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빠르게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점유율을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높여가고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있다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.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특히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 </w:t>
      </w:r>
      <w:hyperlink r:id="rId16" w:tooltip="트위터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24"/>
            <w:szCs w:val="24"/>
            <w:u w:val="single"/>
          </w:rPr>
          <w:t>트위터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등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엄청나게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많은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양의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인풋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아웃풋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데이터를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처리해야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하는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서비스에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있어서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강점이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두드러진다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t>.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4"/>
          <w:szCs w:val="24"/>
          <w:u w:val="single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  <w:t>2014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12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포크인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7" w:tooltip="io.js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io.js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나타나면서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0.12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io.js 3.3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버전까지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서로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분열된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모습으로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이어지는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gramStart"/>
      <w:r w:rsidRPr="00394621">
        <w:rPr>
          <w:rFonts w:ascii="Arial" w:eastAsia="굴림" w:hAnsi="Arial" w:cs="Arial"/>
          <w:color w:val="373A3C"/>
          <w:kern w:val="0"/>
          <w:sz w:val="22"/>
        </w:rPr>
        <w:t>듯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했지만</w:t>
      </w:r>
      <w:proofErr w:type="gramEnd"/>
      <w:r w:rsidRPr="00394621">
        <w:rPr>
          <w:rFonts w:ascii="Arial" w:eastAsia="굴림" w:hAnsi="Arial" w:cs="Arial"/>
          <w:color w:val="373A3C"/>
          <w:kern w:val="0"/>
          <w:sz w:val="22"/>
        </w:rPr>
        <w:t>, 2015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9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월에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4.0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병합되어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현재에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이르렀다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  <w:t>2021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6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18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기준으로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최신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16.3.0, LTS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14.17.1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최신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기능이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불안정하거나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일부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모듈</w:t>
      </w:r>
      <w:hyperlink r:id="rId18" w:anchor="fn-2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[2]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(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패키지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)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작동하지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않을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있으므로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안정성을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보장하고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싶으면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LTS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좋다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192528D0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</w:pPr>
      <w:hyperlink r:id="rId19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2.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사용해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보기</w:t>
      </w:r>
      <w:hyperlink r:id="rId20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]</w:t>
        </w:r>
      </w:hyperlink>
    </w:p>
    <w:p w14:paraId="419B7BA5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21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2.1.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설치</w:t>
      </w:r>
      <w:hyperlink r:id="rId22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04E338BE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대표적인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방법은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홈페이지에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대문짝만하게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나와있는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다운로드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버튼을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누르는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이용해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구현된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혹은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웹사이트를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실행하거나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빌드하다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lastRenderedPageBreak/>
        <w:t>다른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노드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경험할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있는데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NVM(Node Version Manager)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이용해서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쉽게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설치하고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전환할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목적이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아니라도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,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쉽게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업데이트하기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nvm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쓰게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소스코드에서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직접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빌드해서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23" w:tgtFrame="_blank" w:tooltip="https://github.com/nodejs/node/blob/master/BUILDING.md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이</w:t>
        </w:r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곳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참고하면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방대한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노드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빌드해야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하기에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시간이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많이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걸린다는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점을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고려하자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 </w:t>
      </w:r>
      <w:del w:id="0" w:author="Unknown"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사실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소스에서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직접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빌드할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생각을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할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때면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이미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시간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같은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건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상관이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없을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것이다</w:delText>
        </w:r>
      </w:del>
    </w:p>
    <w:p w14:paraId="1C0495A9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3"/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</w:pPr>
      <w:hyperlink r:id="rId24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2.1.1.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 NVM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을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이용한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설치</w:t>
      </w:r>
      <w:hyperlink r:id="rId25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]</w:t>
        </w:r>
      </w:hyperlink>
    </w:p>
    <w:p w14:paraId="76EE368E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비공식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관리자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6" w:tgtFrame="_blank" w:tooltip="https://github.com/nvm-sh/nvm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NVM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이용해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간단히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및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관리를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  <w:t>bash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환경인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리눅스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맥</w:t>
      </w:r>
      <w:hyperlink r:id="rId27" w:anchor="fn-3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[3]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에서는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중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하나를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터미널에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입력하여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</w:p>
    <w:p w14:paraId="2BAFCE56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</w:p>
    <w:p w14:paraId="128B90B0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$ curl -o- https://raw.githubusercontent.com/nvm-sh/nvm/v0.38.0/install.sh | bash</w:t>
      </w:r>
    </w:p>
    <w:p w14:paraId="0F3A6271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wget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qO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- https://raw.githubusercontent.com/nvm-sh/nvm/v0.38.0/install.sh | bash</w:t>
      </w:r>
    </w:p>
    <w:p w14:paraId="4DDF4CDC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만약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자신이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bash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명령어가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호환되지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않는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fish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사용한다면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8" w:anchor="readme" w:tgtFrame="_blank" w:tooltip="https://github.com/jorgebucaran/nvm.fish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여기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fish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nvm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설치하거나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9" w:anchor="readme" w:tgtFrame="_blank" w:tooltip="https://github.com/FabioAntunes/fish-nvm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이</w:t>
        </w:r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곳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fish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bash-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nvm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wrapper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추가로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설치해주어야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zsh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사용자는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0" w:anchor="readme" w:tgtFrame="_blank" w:tooltip="https://github.com/lukechilds/zsh-nvm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여기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zsh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플러그인을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설치해주면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다음의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명령어를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이용해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</w:p>
    <w:p w14:paraId="0A947C86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</w:p>
    <w:p w14:paraId="7D79EA08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nvm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install 14.15.1 # 예시로 14.15.1 버전의 node와 그에 맞는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npm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설치</w:t>
      </w:r>
    </w:p>
    <w:p w14:paraId="49142E71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nvm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use 14.15.1 # 해당 버전 활성화</w:t>
      </w:r>
    </w:p>
    <w:p w14:paraId="26467081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</w:p>
    <w:p w14:paraId="7756DB54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3"/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</w:pPr>
      <w:hyperlink r:id="rId31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2.1.2.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리눅스에서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패키지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매니저를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이용한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설치</w:t>
      </w:r>
      <w:hyperlink r:id="rId32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]</w:t>
        </w:r>
      </w:hyperlink>
    </w:p>
    <w:p w14:paraId="5A2916E2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주요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리눅스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배포판에서는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NodeSource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제공하는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바이너리를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버전별로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패키지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매니저를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이용하여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gramStart"/>
      <w:r w:rsidRPr="00394621">
        <w:rPr>
          <w:rFonts w:ascii="Arial" w:eastAsia="굴림" w:hAnsi="Arial" w:cs="Arial"/>
          <w:color w:val="373A3C"/>
          <w:kern w:val="0"/>
          <w:sz w:val="22"/>
        </w:rPr>
        <w:t>받아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쓸</w:t>
      </w:r>
      <w:proofErr w:type="gram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33" w:tooltip="우분투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우분투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34" w:tooltip="데비안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데비안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리눅스에서는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아래와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</w:p>
    <w:p w14:paraId="755FAF32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</w:p>
    <w:p w14:paraId="72D0FBDC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$ curl -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sL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https://deb.nodesource.com/setup_[메이저 버전].x |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-E bash -</w:t>
      </w:r>
    </w:p>
    <w:p w14:paraId="565B19F0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apt-get install -y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nodejs</w:t>
      </w:r>
      <w:proofErr w:type="spellEnd"/>
    </w:p>
    <w:p w14:paraId="7FFEDF21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예를들어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14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버전대를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설치하고자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다음과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</w:p>
    <w:p w14:paraId="6FC2F81C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</w:p>
    <w:p w14:paraId="25B54595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$ curl -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sL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https://deb.nodesource.com/setup_14.x |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-E bash -</w:t>
      </w:r>
    </w:p>
    <w:p w14:paraId="363B1EE6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apt-get install -y 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nodejs</w:t>
      </w:r>
      <w:proofErr w:type="spellEnd"/>
    </w:p>
    <w:p w14:paraId="151D391F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이렇게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설치하면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번에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하나의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버전대만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단점이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만약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리눅스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배포판을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쓴다면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5" w:tgtFrame="_blank" w:tooltip="https://github.com/nodesource/distributions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이</w:t>
        </w:r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곳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직접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자신의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배포판에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맞는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명령줄을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찾아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입력하자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hyperlink r:id="rId36" w:anchor="fn-4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[4]</w:t>
        </w:r>
      </w:hyperlink>
    </w:p>
    <w:p w14:paraId="374E78F8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</w:pPr>
      <w:hyperlink r:id="rId37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3.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특징</w:t>
      </w:r>
      <w:hyperlink r:id="rId38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]</w:t>
        </w:r>
      </w:hyperlink>
    </w:p>
    <w:p w14:paraId="58839B68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39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3.1.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비동기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이벤트</w:t>
      </w:r>
      <w:hyperlink r:id="rId40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4BEDD267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고성능의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애플리케이션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플랫폼으로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구상되었다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최초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작성자인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Ryan Dahl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웹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분야에서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브라우저의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JavaScript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엔진이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UI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스레드를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공유할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gramStart"/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밖에</w:t>
      </w:r>
      <w:proofErr w:type="gram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없는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환경</w:t>
      </w:r>
      <w:hyperlink r:id="rId41" w:anchor="fn-7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[7]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락을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피하고자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시분할과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이벤트로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모습을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괜찮은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방법론이라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생각해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만들었다고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리액터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패턴에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42" w:tgtFrame="_blank" w:tooltip="http://en.wikipedia.org/wiki/Continuation-passing_style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CPS(Continuation-Passing Style)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작성되는데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이것이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고성능을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선사하는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기법인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동시에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비숙련자에게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디버깅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지옥을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애증의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관계를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지니고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궁금하면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간단한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http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서버에서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createServer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인자로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전달받은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함수를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http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요청에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이어지는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실행지점으로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사용한다는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점을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보도록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자랑하는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고성능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위해서는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파일시스템을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포함한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전체가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지점마다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저렇게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CPS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연결되어야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CPS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특징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초심자는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proofErr w:type="spellStart"/>
      <w:r w:rsidRPr="00394621">
        <w:rPr>
          <w:rFonts w:ascii="Arial" w:eastAsia="굴림" w:hAnsi="Arial" w:cs="Arial"/>
          <w:b/>
          <w:bCs/>
          <w:color w:val="373A3C"/>
          <w:kern w:val="0"/>
          <w:sz w:val="22"/>
        </w:rPr>
        <w:t>콜백</w:t>
      </w:r>
      <w:proofErr w:type="spellEnd"/>
      <w:r w:rsidRPr="00394621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</w:rPr>
        <w:t>지옥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경험하게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쉽게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설명하자면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무한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들여쓰기로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작성돼서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소스코드가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대각선으로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쓰여지는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현상을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말하는데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피하는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방법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중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익명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함수를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포기하고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아래와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</w:p>
    <w:p w14:paraId="7DAD894A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b/>
          <w:bCs/>
          <w:color w:val="6699CC"/>
          <w:kern w:val="0"/>
          <w:sz w:val="24"/>
          <w:szCs w:val="24"/>
          <w:bdr w:val="none" w:sz="0" w:space="0" w:color="auto" w:frame="1"/>
        </w:rPr>
        <w:t>const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http = require(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'http'</w:t>
      </w:r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  <w:proofErr w:type="gramEnd"/>
    </w:p>
    <w:p w14:paraId="0578CDDA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b/>
          <w:bCs/>
          <w:color w:val="6699CC"/>
          <w:kern w:val="0"/>
          <w:sz w:val="24"/>
          <w:szCs w:val="24"/>
          <w:bdr w:val="none" w:sz="0" w:space="0" w:color="auto" w:frame="1"/>
        </w:rPr>
        <w:t>const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server =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http.createServer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helloResponse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</w:p>
    <w:p w14:paraId="067DE251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</w:p>
    <w:p w14:paraId="265FE0CB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b/>
          <w:bCs/>
          <w:color w:val="6699CC"/>
          <w:kern w:val="0"/>
          <w:sz w:val="24"/>
          <w:szCs w:val="24"/>
          <w:bdr w:val="none" w:sz="0" w:space="0" w:color="auto" w:frame="1"/>
        </w:rPr>
        <w:t>function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helloResponse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req, res) {</w:t>
      </w:r>
    </w:p>
    <w:p w14:paraId="473F9B65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res.writeHead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200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, {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'Content-Type'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: 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'text/plain'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});</w:t>
      </w:r>
    </w:p>
    <w:p w14:paraId="6E394EC0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res.end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'Hello World\n'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</w:p>
    <w:p w14:paraId="278F0C85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}</w:t>
      </w:r>
    </w:p>
    <w:p w14:paraId="35E00C08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</w:p>
    <w:p w14:paraId="6F3A4DD8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server.listen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8080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, 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'127.0.0.1'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</w:p>
    <w:p w14:paraId="2AC9477D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</w:rPr>
      </w:pPr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console.log(</w:t>
      </w:r>
      <w:proofErr w:type="gramEnd"/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'Server running at http://127.0.0.1:8080/'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</w:p>
    <w:p w14:paraId="06C84F2B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함수를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선언하기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전에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사용하고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있지만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JavaScript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함수를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굳이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위쪽에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선언할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필요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없이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해당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스코프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안에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정의만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있으면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자동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호이스팅이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돼서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깔끔하지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않다고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생각해서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콜백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함수를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createServer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위쪽에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선언할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생각을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있는데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이렇게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짜면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피하려고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했던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콜백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지옥에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뛰어드는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꼴이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콜백을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순서는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함수의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자연스러운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순서와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정반대인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아래에서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올라가는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방향이기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때문이다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콜백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지옥에서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벗어나기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발버둥의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산물로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Generator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Promise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등장하였다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ES2017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Promise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기반으로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동작하는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async/await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키워드가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도입되어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프로그래밍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거의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차이가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없는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방식으로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되었다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4D91E668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43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3.2.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오류처리</w:t>
      </w:r>
      <w:hyperlink r:id="rId44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7141100D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노드는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기본적으로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오류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핸들링을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안하면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예외발생으로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꺼진다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하다못해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보안접속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형태에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피치못할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사정으로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접속을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항시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유지한다면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주기별로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재응답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해주겠으나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혹시모를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접속끊김이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발생할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여지는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많은데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절대로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간과하면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gramStart"/>
      <w:r w:rsidRPr="00394621">
        <w:rPr>
          <w:rFonts w:ascii="Arial" w:eastAsia="굴림" w:hAnsi="Arial" w:cs="Arial"/>
          <w:color w:val="373A3C"/>
          <w:kern w:val="0"/>
          <w:sz w:val="22"/>
        </w:rPr>
        <w:t>안되는</w:t>
      </w:r>
      <w:proofErr w:type="gram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형태로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되어있다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따라서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오류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핸들링을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통한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재접속을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하던가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요청될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때까지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접속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끊김을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명확하게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제어해야한다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웹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GET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요청의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예제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error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핸들링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참고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</w:p>
    <w:p w14:paraId="6811AE9E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b/>
          <w:bCs/>
          <w:color w:val="6699CC"/>
          <w:kern w:val="0"/>
          <w:sz w:val="24"/>
          <w:szCs w:val="24"/>
          <w:bdr w:val="none" w:sz="0" w:space="0" w:color="auto" w:frame="1"/>
        </w:rPr>
        <w:t>const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http = require(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"http"</w:t>
      </w:r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  <w:proofErr w:type="gramEnd"/>
    </w:p>
    <w:p w14:paraId="0964D2D2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b/>
          <w:bCs/>
          <w:color w:val="6699CC"/>
          <w:kern w:val="0"/>
          <w:sz w:val="24"/>
          <w:szCs w:val="24"/>
          <w:bdr w:val="none" w:sz="0" w:space="0" w:color="auto" w:frame="1"/>
        </w:rPr>
        <w:t>const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req =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http.request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 {host: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ip</w:t>
      </w:r>
      <w:proofErr w:type="spellEnd"/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, path: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"/"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}, (res) =&gt; {</w:t>
      </w:r>
    </w:p>
    <w:p w14:paraId="7BF87995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r w:rsidRPr="00394621">
        <w:rPr>
          <w:rFonts w:ascii="굴림체" w:eastAsia="굴림체" w:hAnsi="굴림체" w:cs="굴림체"/>
          <w:b/>
          <w:bCs/>
          <w:color w:val="6699CC"/>
          <w:kern w:val="0"/>
          <w:sz w:val="24"/>
          <w:szCs w:val="24"/>
          <w:bdr w:val="none" w:sz="0" w:space="0" w:color="auto" w:frame="1"/>
        </w:rPr>
        <w:t>let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text = 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</w:t>
      </w:r>
      <w:proofErr w:type="gramStart"/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;</w:t>
      </w:r>
      <w:proofErr w:type="gramEnd"/>
    </w:p>
    <w:p w14:paraId="065D4B48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res.on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"data"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, (chunk) =&gt; {</w:t>
      </w:r>
    </w:p>
    <w:p w14:paraId="441DD043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lastRenderedPageBreak/>
        <w:t xml:space="preserve">    text += </w:t>
      </w:r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chunk;</w:t>
      </w:r>
      <w:proofErr w:type="gramEnd"/>
    </w:p>
    <w:p w14:paraId="46CB82A4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085FA16D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res.on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"close"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, () =&gt; {</w:t>
      </w:r>
    </w:p>
    <w:p w14:paraId="57C08FE3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  console.log(text</w:t>
      </w:r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  <w:proofErr w:type="gramEnd"/>
    </w:p>
    <w:p w14:paraId="115CE7A3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342F0878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res.on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"error"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, () =&gt; {</w:t>
      </w:r>
    </w:p>
    <w:p w14:paraId="0B64BC8A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  </w:t>
      </w:r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예를들면</w:t>
      </w:r>
      <w:proofErr w:type="spellEnd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 xml:space="preserve"> 여기에 횟수제한, 지연대기, </w:t>
      </w:r>
      <w:proofErr w:type="spellStart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req.end</w:t>
      </w:r>
      <w:proofErr w:type="spellEnd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(); 형태로 쓴다</w:t>
      </w:r>
    </w:p>
    <w:p w14:paraId="32A19E8D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});</w:t>
      </w:r>
    </w:p>
    <w:p w14:paraId="7D4C4556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});</w:t>
      </w:r>
    </w:p>
    <w:p w14:paraId="720CE455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req.on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"timeout"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, () =&gt; {</w:t>
      </w:r>
    </w:p>
    <w:p w14:paraId="73A086E3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예를들면</w:t>
      </w:r>
      <w:proofErr w:type="spellEnd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 xml:space="preserve"> 이러한 중복되는 재시도 기능을 특정 함수로 재사용한다.</w:t>
      </w:r>
    </w:p>
    <w:p w14:paraId="7063B5F6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});</w:t>
      </w:r>
    </w:p>
    <w:p w14:paraId="3C48962E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req.on</w:t>
      </w:r>
      <w:proofErr w:type="spellEnd"/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r w:rsidRPr="00394621">
        <w:rPr>
          <w:rFonts w:ascii="굴림체" w:eastAsia="굴림체" w:hAnsi="굴림체" w:cs="굴림체"/>
          <w:color w:val="C08030"/>
          <w:kern w:val="0"/>
          <w:sz w:val="24"/>
          <w:szCs w:val="24"/>
          <w:bdr w:val="none" w:sz="0" w:space="0" w:color="auto" w:frame="1"/>
        </w:rPr>
        <w:t>"error"</w:t>
      </w: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, (e) =&gt; {</w:t>
      </w:r>
    </w:p>
    <w:p w14:paraId="47B62745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 xml:space="preserve">  </w:t>
      </w:r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//</w:t>
      </w:r>
      <w:proofErr w:type="spellStart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>예를들면</w:t>
      </w:r>
      <w:proofErr w:type="spellEnd"/>
      <w:r w:rsidRPr="00394621">
        <w:rPr>
          <w:rFonts w:ascii="굴림체" w:eastAsia="굴림체" w:hAnsi="굴림체" w:cs="굴림체"/>
          <w:i/>
          <w:iCs/>
          <w:color w:val="999999"/>
          <w:kern w:val="0"/>
          <w:sz w:val="24"/>
          <w:szCs w:val="24"/>
          <w:bdr w:val="none" w:sz="0" w:space="0" w:color="auto" w:frame="1"/>
        </w:rPr>
        <w:t xml:space="preserve"> 이러한 중복되는 재시도 기능을 특정 함수로 재사용한다.</w:t>
      </w:r>
    </w:p>
    <w:p w14:paraId="320D63A0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</w:pPr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});</w:t>
      </w:r>
    </w:p>
    <w:p w14:paraId="46B3B7A2" w14:textId="77777777" w:rsidR="00394621" w:rsidRPr="00394621" w:rsidRDefault="00394621" w:rsidP="00394621">
      <w:pPr>
        <w:widowControl/>
        <w:pBdr>
          <w:top w:val="single" w:sz="6" w:space="5" w:color="DDDDDD"/>
          <w:left w:val="single" w:sz="6" w:space="5" w:color="DDDDDD"/>
          <w:bottom w:val="single" w:sz="6" w:space="5" w:color="DDDDDD"/>
          <w:right w:val="single" w:sz="6" w:space="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73A3C"/>
          <w:kern w:val="0"/>
          <w:sz w:val="24"/>
          <w:szCs w:val="24"/>
        </w:rPr>
      </w:pPr>
      <w:proofErr w:type="spellStart"/>
      <w:proofErr w:type="gramStart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req.end</w:t>
      </w:r>
      <w:proofErr w:type="spell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394621">
        <w:rPr>
          <w:rFonts w:ascii="굴림체" w:eastAsia="굴림체" w:hAnsi="굴림체" w:cs="굴림체"/>
          <w:color w:val="373A3C"/>
          <w:kern w:val="0"/>
          <w:sz w:val="24"/>
          <w:szCs w:val="24"/>
          <w:bdr w:val="none" w:sz="0" w:space="0" w:color="auto" w:frame="1"/>
        </w:rPr>
        <w:t>);</w:t>
      </w:r>
    </w:p>
    <w:p w14:paraId="779898C4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</w:p>
    <w:p w14:paraId="34298C04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45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3.3.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멀티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프로세싱</w:t>
      </w:r>
      <w:hyperlink r:id="rId46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38ED5630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단일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프로세스에서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작동하기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멀티코어를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완전히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사용하려면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갯수만큼의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프로세스를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띄우고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라우터나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로드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밸런서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등으로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요청을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프로세스로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분산시켜주어야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서버에서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하나만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돌리지는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않고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CPU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I/O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유리한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녀석이므로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꼭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멀티프로세싱을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필요는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없다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멀티코어를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활용하는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47" w:tooltip="데이터베이스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DB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등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프로세스에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자원을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양보해주자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물론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컨텐츠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딜리버리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서버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양보해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프로세스가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없는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경우는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예외다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04103606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</w:pPr>
      <w:hyperlink r:id="rId48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4.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패키지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매니저</w:t>
      </w:r>
      <w:hyperlink r:id="rId49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]</w:t>
        </w:r>
      </w:hyperlink>
    </w:p>
    <w:p w14:paraId="7CF53BB3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50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4.1.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공식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패키지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매니저</w:t>
      </w:r>
      <w:hyperlink r:id="rId51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670032B8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3"/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</w:pPr>
      <w:hyperlink r:id="rId52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4.1.1.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 </w:t>
      </w:r>
      <w:proofErr w:type="spellStart"/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fldChar w:fldCharType="begin"/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instrText xml:space="preserve"> HYPERLINK "https://namu.wiki/w/npm" \o "npm" </w:instrText>
      </w:r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fldChar w:fldCharType="separate"/>
      </w:r>
      <w:r w:rsidRPr="00394621">
        <w:rPr>
          <w:rFonts w:ascii="Arial" w:eastAsia="굴림" w:hAnsi="Arial" w:cs="Arial"/>
          <w:b/>
          <w:bCs/>
          <w:color w:val="0275D8"/>
          <w:kern w:val="0"/>
          <w:sz w:val="31"/>
          <w:szCs w:val="31"/>
          <w:u w:val="single"/>
        </w:rPr>
        <w:t>npm</w:t>
      </w:r>
      <w:proofErr w:type="spellEnd"/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fldChar w:fldCharType="end"/>
      </w:r>
      <w:hyperlink r:id="rId53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]</w:t>
        </w:r>
      </w:hyperlink>
    </w:p>
    <w:p w14:paraId="0DA69DE1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Node.js Package Manager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약자로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공식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홈페이지는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54" w:tgtFrame="_blank" w:tooltip="https://www.npmjs.com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이곳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  <w:t>2010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1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월에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도입된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패키지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관리자이며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55" w:tooltip="Java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Java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56" w:tooltip="Maven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Maven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57" w:tooltip="Python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Python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pip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정도의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입지를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플랫폼이기도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대부분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4C037CD5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58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4.2.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비공식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패키지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매니저</w:t>
      </w:r>
      <w:hyperlink r:id="rId59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3CD8C4C8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3"/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</w:pPr>
      <w:hyperlink r:id="rId60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4.2.1.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1"/>
          <w:szCs w:val="31"/>
        </w:rPr>
        <w:t> yarn</w:t>
      </w:r>
      <w:hyperlink r:id="rId61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1"/>
            <w:szCs w:val="31"/>
            <w:u w:val="single"/>
          </w:rPr>
          <w:t>]</w:t>
        </w:r>
      </w:hyperlink>
    </w:p>
    <w:p w14:paraId="6301F87B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Facebook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2016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8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월에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발표한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패키지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및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배포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관리자이다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공식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홈페이지는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62" w:tgtFrame="_blank" w:tooltip="https://yarnpkg.com/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이곳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초창기에는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npm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압도하는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성능으로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인기를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끌었는데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 2020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현재는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npm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개선을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거듭하여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및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링크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퍼포먼스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측면에서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npm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yarn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차이가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없다고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npm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동일한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저장소를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쓰기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yarn import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해주면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npm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yarn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쉽게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마이그레이션할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lastRenderedPageBreak/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yarn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패키지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링크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알고리즘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npm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과는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달리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환경에서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동일한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의존성을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보장한다고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  <w:t xml:space="preserve">Yarn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개발자들은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현재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node_modules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근본적인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문제점을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해결하기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위해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gramStart"/>
      <w:r w:rsidRPr="00394621">
        <w:rPr>
          <w:rFonts w:ascii="Arial" w:eastAsia="굴림" w:hAnsi="Arial" w:cs="Arial"/>
          <w:color w:val="373A3C"/>
          <w:kern w:val="0"/>
          <w:sz w:val="22"/>
        </w:rPr>
        <w:t>`.pnp.js</w:t>
      </w:r>
      <w:proofErr w:type="gram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`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새로운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방식의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통합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의존성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파일을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이용하는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방법을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모색하고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yarn 2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버전대에서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이용해볼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5DA67FFE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</w:pPr>
      <w:hyperlink r:id="rId63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5.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여담</w:t>
      </w:r>
      <w:hyperlink r:id="rId64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  <w:u w:val="single"/>
          </w:rPr>
          <w:t>]</w:t>
        </w:r>
      </w:hyperlink>
    </w:p>
    <w:p w14:paraId="57891009" w14:textId="77777777" w:rsidR="00394621" w:rsidRPr="00394621" w:rsidRDefault="00394621" w:rsidP="00394621">
      <w:pPr>
        <w:widowControl/>
        <w:numPr>
          <w:ilvl w:val="0"/>
          <w:numId w:val="3"/>
        </w:numPr>
        <w:wordWrap/>
        <w:autoSpaceDE/>
        <w:autoSpaceDN/>
        <w:spacing w:before="96" w:after="96" w:line="240" w:lineRule="auto"/>
        <w:ind w:left="1080"/>
        <w:jc w:val="left"/>
        <w:rPr>
          <w:rFonts w:ascii="Arial" w:eastAsia="굴림" w:hAnsi="Arial" w:cs="Arial"/>
          <w:color w:val="373A3C"/>
          <w:kern w:val="0"/>
          <w:sz w:val="22"/>
        </w:rPr>
      </w:pPr>
      <w:hyperlink r:id="rId65" w:tooltip="JavaScript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JavaScript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인식이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쉬운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'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 JavaScript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서버도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말만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듣고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도전했다가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66" w:tooltip="헬게이트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헬게이트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경험하는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이들이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많다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헌데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안타깝게도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JavaScript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난해한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'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언어들이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그냥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내고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멈춰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버리는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버그를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JavaScript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</w:rPr>
        <w:t>잘못된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방법으로라도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어떻게든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실행해버린다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hyperlink r:id="rId67" w:anchor="fn-8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[8]</w:t>
        </w:r>
      </w:hyperlink>
      <w:hyperlink r:id="rId68" w:anchor="fn-9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[9]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특히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this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객체와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시스템은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카오스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자체인데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둘을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없다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4038FE2A" w14:textId="77777777" w:rsidR="00394621" w:rsidRPr="00394621" w:rsidRDefault="00394621" w:rsidP="00394621">
      <w:pPr>
        <w:widowControl/>
        <w:numPr>
          <w:ilvl w:val="0"/>
          <w:numId w:val="3"/>
        </w:numPr>
        <w:wordWrap/>
        <w:autoSpaceDE/>
        <w:autoSpaceDN/>
        <w:spacing w:before="96" w:after="96" w:line="240" w:lineRule="auto"/>
        <w:ind w:left="1080"/>
        <w:jc w:val="left"/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</w:pPr>
      <w:hyperlink r:id="rId69" w:tooltip="나무위키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나무위키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는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이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Node.js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와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Node.js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에서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가장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큰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규모의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70" w:tooltip="웹 프레임워크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웹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 xml:space="preserve"> 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프레임워크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인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Express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로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개발되어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있다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.</w:t>
      </w:r>
    </w:p>
    <w:p w14:paraId="657B6361" w14:textId="77777777" w:rsidR="00394621" w:rsidRPr="00394621" w:rsidRDefault="00394621" w:rsidP="00394621">
      <w:pPr>
        <w:widowControl/>
        <w:numPr>
          <w:ilvl w:val="0"/>
          <w:numId w:val="3"/>
        </w:numPr>
        <w:wordWrap/>
        <w:autoSpaceDE/>
        <w:autoSpaceDN/>
        <w:spacing w:before="96" w:after="96" w:line="240" w:lineRule="auto"/>
        <w:ind w:left="108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2016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6.0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버전부터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71" w:tgtFrame="_blank" w:tooltip="https://developer.mozilla.org/ko/docs/Web/JavaScript/New_in_JavaScript/ECMAScript_6_support_in_Mozilla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ES6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문법이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대거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추가되면서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72" w:tgtFrame="_blank" w:tooltip="https://developer.mozilla.org/ko/docs/Web/JavaScript/Reference/Global_Objects/Promise" w:history="1">
        <w:r w:rsidRPr="00394621">
          <w:rPr>
            <w:rFonts w:ascii="Arial" w:eastAsia="굴림" w:hAnsi="Arial" w:cs="Arial"/>
            <w:color w:val="0000FF"/>
            <w:kern w:val="0"/>
            <w:sz w:val="22"/>
            <w:u w:val="single"/>
          </w:rPr>
          <w:t>ES6 Promise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가능하게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되었다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 ES7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Promise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패턴을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간편하게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사용할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async/await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문법을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추가했다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특히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async/await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키워드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추가로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함수를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동기식으로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마법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편의성을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제공한다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hyperlink r:id="rId73" w:anchor="fn-10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[10]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Promise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와의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조합도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물론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가능하다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VSCode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기준에서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디버깅을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할때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비동기함수로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진입하려고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경우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비주얼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스튜디오에서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C#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함수에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proofErr w:type="gramStart"/>
      <w:r w:rsidRPr="00394621">
        <w:rPr>
          <w:rFonts w:ascii="Arial" w:eastAsia="굴림" w:hAnsi="Arial" w:cs="Arial"/>
          <w:color w:val="373A3C"/>
          <w:kern w:val="0"/>
          <w:sz w:val="22"/>
        </w:rPr>
        <w:t>들어가지는게</w:t>
      </w:r>
      <w:proofErr w:type="spellEnd"/>
      <w:proofErr w:type="gram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아니라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태스크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처리모듈로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들어간다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49A05D13" w14:textId="77777777" w:rsidR="00394621" w:rsidRPr="00394621" w:rsidRDefault="00394621" w:rsidP="00394621">
      <w:pPr>
        <w:widowControl/>
        <w:numPr>
          <w:ilvl w:val="0"/>
          <w:numId w:val="3"/>
        </w:numPr>
        <w:wordWrap/>
        <w:autoSpaceDE/>
        <w:autoSpaceDN/>
        <w:spacing w:before="96" w:after="96" w:line="240" w:lineRule="auto"/>
        <w:ind w:left="108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12.0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버전부터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ES Modules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실험적으로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도입하기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시작했다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지금까지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CommonJS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만들어진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패키지들이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많이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존재하므로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기본적인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시스템은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14.0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버전까지도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CommonJS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281F7DC4" w14:textId="77777777" w:rsidR="00394621" w:rsidRPr="00394621" w:rsidRDefault="00394621" w:rsidP="00394621">
      <w:pPr>
        <w:widowControl/>
        <w:numPr>
          <w:ilvl w:val="0"/>
          <w:numId w:val="3"/>
        </w:numPr>
        <w:wordWrap/>
        <w:autoSpaceDE/>
        <w:autoSpaceDN/>
        <w:spacing w:before="96" w:after="96" w:line="240" w:lineRule="auto"/>
        <w:ind w:left="108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6.0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부터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Windows XP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Vista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</w:t>
      </w:r>
      <w:hyperlink r:id="rId74" w:anchor="fn-11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[11]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14.0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부터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22"/>
        </w:rPr>
        <w:t>Windows 7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(...)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지원하지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않는다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따라서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Windows XP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등에서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최신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호스팅하고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싶다면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트랜스파일하거나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fldChar w:fldCharType="begin"/>
      </w:r>
      <w:r w:rsidRPr="00394621">
        <w:rPr>
          <w:rFonts w:ascii="Arial" w:eastAsia="굴림" w:hAnsi="Arial" w:cs="Arial"/>
          <w:color w:val="373A3C"/>
          <w:kern w:val="0"/>
          <w:sz w:val="22"/>
        </w:rPr>
        <w:instrText xml:space="preserve"> HYPERLINK "https://namu.wiki/w/Node.js?from=Nodejs" \l "fn-12" </w:instrText>
      </w:r>
      <w:r w:rsidRPr="00394621">
        <w:rPr>
          <w:rFonts w:ascii="Arial" w:eastAsia="굴림" w:hAnsi="Arial" w:cs="Arial"/>
          <w:color w:val="373A3C"/>
          <w:kern w:val="0"/>
          <w:sz w:val="22"/>
        </w:rPr>
        <w:fldChar w:fldCharType="separate"/>
      </w:r>
      <w:r w:rsidRPr="00394621">
        <w:rPr>
          <w:rFonts w:ascii="Arial" w:eastAsia="굴림" w:hAnsi="Arial" w:cs="Arial"/>
          <w:color w:val="0275D8"/>
          <w:kern w:val="0"/>
          <w:sz w:val="18"/>
          <w:szCs w:val="18"/>
          <w:u w:val="single"/>
          <w:vertAlign w:val="superscript"/>
        </w:rPr>
        <w:t>[12]</w:t>
      </w:r>
      <w:r w:rsidRPr="00394621">
        <w:rPr>
          <w:rFonts w:ascii="Arial" w:eastAsia="굴림" w:hAnsi="Arial" w:cs="Arial"/>
          <w:color w:val="373A3C"/>
          <w:kern w:val="0"/>
          <w:sz w:val="22"/>
        </w:rPr>
        <w:fldChar w:fldCharType="end"/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 Windows 7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이상의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머신을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활용해야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5B289634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75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5.1.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Node.js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는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프레임워크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?</w:t>
      </w:r>
      <w:hyperlink r:id="rId76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3F17261A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우리나라에서는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프레임워크로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표현되기도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하는데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</w:t>
      </w:r>
      <w:hyperlink r:id="rId77" w:anchor="fn-13" w:history="1">
        <w:r w:rsidRPr="00394621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[13]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JavaScript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엔진인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V8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스케쥴링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라이브러리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(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libuv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)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연결한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응용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런타임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플랫폼이라고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때문이다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과거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홈페이지의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About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"As an asynchronous event driven framework, Node.js is..."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설명이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있는데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이벤트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드리븐에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특정하게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지정된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디자인을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제공한다는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의미의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설명이다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근데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이벤트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드리븐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프레임워크를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포함된다는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것이지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이벤트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드리븐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프레임워크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자체가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말은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만약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저걸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근거로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프레임워크라고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불려야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특정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방법론을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구현하는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디자인을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내장한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거의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현대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프로그래밍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프레임워크라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불려야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논란이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많기는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많았는지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현재의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홈페이지에서는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"As an asynchronous event driven JavaScript runtime"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내용이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바뀌었다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굳이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6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버전대에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와서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홈페이지의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내용을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바꾼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이전의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문구가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실제로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오해를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불러일으켰다는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점을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인정했다고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홈페이지의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내용도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정정되었으니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프레임워크로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표현하는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명백한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잘못이라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61D8BC8" w14:textId="77777777" w:rsidR="00394621" w:rsidRPr="00394621" w:rsidRDefault="00394621" w:rsidP="00394621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2"/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</w:pPr>
      <w:hyperlink r:id="rId78" w:anchor="toc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5.2.</w:t>
        </w:r>
      </w:hyperlink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 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성능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 xml:space="preserve"> </w:t>
      </w:r>
      <w:r w:rsidRPr="00394621">
        <w:rPr>
          <w:rFonts w:ascii="Arial" w:eastAsia="굴림" w:hAnsi="Arial" w:cs="Arial"/>
          <w:b/>
          <w:bCs/>
          <w:color w:val="373A3C"/>
          <w:kern w:val="0"/>
          <w:sz w:val="35"/>
          <w:szCs w:val="35"/>
        </w:rPr>
        <w:t>이야기</w:t>
      </w:r>
      <w:hyperlink r:id="rId79" w:history="1"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[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편집</w:t>
        </w:r>
        <w:r w:rsidRPr="00394621">
          <w:rPr>
            <w:rFonts w:ascii="Arial" w:eastAsia="굴림" w:hAnsi="Arial" w:cs="Arial"/>
            <w:b/>
            <w:bCs/>
            <w:color w:val="0275D8"/>
            <w:kern w:val="0"/>
            <w:sz w:val="35"/>
            <w:szCs w:val="35"/>
            <w:u w:val="single"/>
          </w:rPr>
          <w:t>]</w:t>
        </w:r>
      </w:hyperlink>
    </w:p>
    <w:p w14:paraId="66887DC7" w14:textId="77777777" w:rsidR="00394621" w:rsidRPr="00394621" w:rsidRDefault="00394621" w:rsidP="0039462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인하여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I/O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고성능이고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기반이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V8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빠른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성능을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내는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80" w:tooltip="JIT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JIT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구현이지만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개별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프로세스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내부에서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작동하는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JavaScript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무조건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싱글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스레드로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실행한다는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제약이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걸려있어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병렬연산에는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취약하다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단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싱글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스레드는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성능상의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제약이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아니라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프로그래밍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모델에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포함된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사양이다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복잡한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I/O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응용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싱글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스레드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lastRenderedPageBreak/>
        <w:t>JavaScript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작성하여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결과물의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실행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속도와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개발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편의성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측면에서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좋다는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것이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근간을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이루는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개념이며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, CPU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높은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연산력을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요구하는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프로그램을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짜면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좋지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않은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성능이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나온다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작성자인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Ryan Dahl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순수하게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연산력이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중요한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요소는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81" w:tooltip="C(프로그래밍 언어)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C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짜서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붙이라는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상식적인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사실을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이야기했다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  <w:t>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고성능을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발휘하는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분야는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비교적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가벼운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I/O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발생하는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대다수의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웹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서버나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동영상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스트리밍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등의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컨텐츠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딜리버리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서버다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똑같이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구현하면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빨라지지만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코딩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난이도가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높은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편이다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자체에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대해서는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만의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장점이라고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말하기는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힘들다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82" w:tooltip="C#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C#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경우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await/async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키워드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및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Task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등에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기반하여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프로그래밍을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언어적으로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지원하며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이쪽은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멀티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스레드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기법까지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활용하기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완성도가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높다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사실상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싱글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스레드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83" w:tooltip="Python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Python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역시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비슷한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수준의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가지고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문법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차원에서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지원하는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케이스에는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도저히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바가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못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되나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84" w:tooltip="Java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Java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85" w:tooltip="C++" w:history="1">
        <w:r w:rsidRPr="00394621">
          <w:rPr>
            <w:rFonts w:ascii="Arial" w:eastAsia="굴림" w:hAnsi="Arial" w:cs="Arial"/>
            <w:color w:val="0275D8"/>
            <w:kern w:val="0"/>
            <w:sz w:val="22"/>
            <w:u w:val="single"/>
          </w:rPr>
          <w:t>C++</w:t>
        </w:r>
      </w:hyperlink>
      <w:r w:rsidRPr="00394621">
        <w:rPr>
          <w:rFonts w:ascii="Arial" w:eastAsia="굴림" w:hAnsi="Arial" w:cs="Arial"/>
          <w:color w:val="373A3C"/>
          <w:kern w:val="0"/>
          <w:sz w:val="22"/>
        </w:rPr>
        <w:t>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등도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별도의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라이브러리를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통해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어느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정도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구현의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난이도를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낮추는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방법을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제공한다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아직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초안인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C++20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이를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공식적으로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예정이다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  <w:del w:id="1" w:author="Unknown"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그리고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Java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쪽은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도저히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가망이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394621">
          <w:rPr>
            <w:rFonts w:ascii="Arial" w:eastAsia="굴림" w:hAnsi="Arial" w:cs="Arial"/>
            <w:color w:val="373A3C"/>
            <w:kern w:val="0"/>
            <w:sz w:val="22"/>
          </w:rPr>
          <w:delText>없다</w:delText>
        </w:r>
      </w:del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br/>
      </w:r>
      <w:r w:rsidRPr="00394621">
        <w:rPr>
          <w:rFonts w:ascii="Arial" w:eastAsia="굴림" w:hAnsi="Arial" w:cs="Arial"/>
          <w:color w:val="373A3C"/>
          <w:kern w:val="0"/>
          <w:sz w:val="22"/>
        </w:rPr>
        <w:t>또한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proofErr w:type="spellStart"/>
      <w:r w:rsidRPr="00394621">
        <w:rPr>
          <w:rFonts w:ascii="Arial" w:eastAsia="굴림" w:hAnsi="Arial" w:cs="Arial"/>
          <w:color w:val="373A3C"/>
          <w:kern w:val="0"/>
          <w:sz w:val="22"/>
        </w:rPr>
        <w:t>Boost.Asio</w:t>
      </w:r>
      <w:proofErr w:type="spellEnd"/>
      <w:r w:rsidRPr="00394621">
        <w:rPr>
          <w:rFonts w:ascii="Arial" w:eastAsia="굴림" w:hAnsi="Arial" w:cs="Arial"/>
          <w:color w:val="373A3C"/>
          <w:kern w:val="0"/>
          <w:sz w:val="22"/>
        </w:rPr>
        <w:t>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같이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설계된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C++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라이브러리가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네트워크에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대해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지원하며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동기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처리를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하더라도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Node.js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성능이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뛰어나다는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결과를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보여주고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라이브러리가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구현되더라도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C++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가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비교적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어렵고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복잡한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언어이기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확산이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잘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안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될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뿐이다</w:t>
      </w:r>
      <w:r w:rsidRPr="00394621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3D3F671B" w14:textId="77777777" w:rsidR="00DC3FED" w:rsidRPr="00394621" w:rsidRDefault="00DC3FED"/>
    <w:sectPr w:rsidR="00DC3FED" w:rsidRPr="00394621" w:rsidSect="0039462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5B6"/>
    <w:multiLevelType w:val="multilevel"/>
    <w:tmpl w:val="205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42C84"/>
    <w:multiLevelType w:val="multilevel"/>
    <w:tmpl w:val="224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8064D"/>
    <w:multiLevelType w:val="multilevel"/>
    <w:tmpl w:val="D438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21"/>
    <w:rsid w:val="0011513A"/>
    <w:rsid w:val="002149B5"/>
    <w:rsid w:val="00394621"/>
    <w:rsid w:val="0069741B"/>
    <w:rsid w:val="00DC3FED"/>
    <w:rsid w:val="00E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B15E"/>
  <w15:chartTrackingRefBased/>
  <w15:docId w15:val="{77F93CCE-5B13-4881-85A6-DC8924D3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946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46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46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46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462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9462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9462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94621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946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46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iki-size">
    <w:name w:val="wiki-size"/>
    <w:basedOn w:val="a0"/>
    <w:rsid w:val="00394621"/>
  </w:style>
  <w:style w:type="character" w:styleId="a5">
    <w:name w:val="Strong"/>
    <w:basedOn w:val="a0"/>
    <w:uiPriority w:val="22"/>
    <w:qFormat/>
    <w:rsid w:val="00394621"/>
    <w:rPr>
      <w:b/>
      <w:bCs/>
    </w:rPr>
  </w:style>
  <w:style w:type="character" w:customStyle="1" w:styleId="toc-item">
    <w:name w:val="toc-item"/>
    <w:basedOn w:val="a0"/>
    <w:rsid w:val="00394621"/>
  </w:style>
  <w:style w:type="paragraph" w:styleId="HTML">
    <w:name w:val="HTML Preformatted"/>
    <w:basedOn w:val="a"/>
    <w:link w:val="HTMLChar"/>
    <w:uiPriority w:val="99"/>
    <w:semiHidden/>
    <w:unhideWhenUsed/>
    <w:rsid w:val="00394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462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4621"/>
    <w:rPr>
      <w:rFonts w:ascii="굴림체" w:eastAsia="굴림체" w:hAnsi="굴림체" w:cs="굴림체"/>
      <w:sz w:val="24"/>
      <w:szCs w:val="24"/>
    </w:rPr>
  </w:style>
  <w:style w:type="character" w:customStyle="1" w:styleId="syntax-literal">
    <w:name w:val="syntax-literal"/>
    <w:basedOn w:val="a0"/>
    <w:rsid w:val="00394621"/>
  </w:style>
  <w:style w:type="character" w:customStyle="1" w:styleId="wiki-edit-section">
    <w:name w:val="wiki-edit-section"/>
    <w:basedOn w:val="a0"/>
    <w:rsid w:val="00394621"/>
  </w:style>
  <w:style w:type="character" w:customStyle="1" w:styleId="syntax-keyword">
    <w:name w:val="syntax-keyword"/>
    <w:basedOn w:val="a0"/>
    <w:rsid w:val="00394621"/>
  </w:style>
  <w:style w:type="character" w:customStyle="1" w:styleId="syntax-comment">
    <w:name w:val="syntax-comment"/>
    <w:basedOn w:val="a0"/>
    <w:rsid w:val="0039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795">
              <w:marLeft w:val="0"/>
              <w:marRight w:val="0"/>
              <w:marTop w:val="0"/>
              <w:marBottom w:val="0"/>
              <w:divBdr>
                <w:top w:val="single" w:sz="6" w:space="0" w:color="BCDFF1"/>
                <w:left w:val="single" w:sz="6" w:space="0" w:color="BCDFF1"/>
                <w:bottom w:val="single" w:sz="6" w:space="0" w:color="BCDFF1"/>
                <w:right w:val="single" w:sz="6" w:space="0" w:color="BCDFF1"/>
              </w:divBdr>
            </w:div>
            <w:div w:id="1839077469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2" w:color="CCCCCC"/>
              </w:divBdr>
            </w:div>
            <w:div w:id="362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722">
                          <w:marLeft w:val="30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9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947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99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0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9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6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3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7939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CCCCC"/>
                                <w:left w:val="single" w:sz="6" w:space="0" w:color="CCCCCC"/>
                                <w:bottom w:val="single" w:sz="6" w:space="14" w:color="CCCCCC"/>
                                <w:right w:val="single" w:sz="6" w:space="15" w:color="CCCCCC"/>
                              </w:divBdr>
                              <w:divsChild>
                                <w:div w:id="71508773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5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1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73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2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5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1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3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3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6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58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77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2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1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nvm-sh/nvm" TargetMode="External"/><Relationship Id="rId21" Type="http://schemas.openxmlformats.org/officeDocument/2006/relationships/hyperlink" Target="https://namu.wiki/w/Node.js?from=Nodejs" TargetMode="External"/><Relationship Id="rId42" Type="http://schemas.openxmlformats.org/officeDocument/2006/relationships/hyperlink" Target="http://en.wikipedia.org/wiki/Continuation-passing_style" TargetMode="External"/><Relationship Id="rId47" Type="http://schemas.openxmlformats.org/officeDocument/2006/relationships/hyperlink" Target="https://namu.wiki/w/%EB%8D%B0%EC%9D%B4%ED%84%B0%EB%B2%A0%EC%9D%B4%EC%8A%A4" TargetMode="External"/><Relationship Id="rId63" Type="http://schemas.openxmlformats.org/officeDocument/2006/relationships/hyperlink" Target="https://namu.wiki/w/Node.js?from=Nodejs" TargetMode="External"/><Relationship Id="rId68" Type="http://schemas.openxmlformats.org/officeDocument/2006/relationships/hyperlink" Target="https://namu.wiki/w/Node.js?from=Nodejs" TargetMode="External"/><Relationship Id="rId84" Type="http://schemas.openxmlformats.org/officeDocument/2006/relationships/hyperlink" Target="https://namu.wiki/w/Java" TargetMode="External"/><Relationship Id="rId16" Type="http://schemas.openxmlformats.org/officeDocument/2006/relationships/hyperlink" Target="https://namu.wiki/w/%ED%8A%B8%EC%9C%84%ED%84%B0" TargetMode="External"/><Relationship Id="rId11" Type="http://schemas.openxmlformats.org/officeDocument/2006/relationships/hyperlink" Target="https://namu.wiki/w/%EC%98%A4%ED%94%88%20%EC%86%8C%EC%8A%A4" TargetMode="External"/><Relationship Id="rId32" Type="http://schemas.openxmlformats.org/officeDocument/2006/relationships/hyperlink" Target="https://namu.wiki/edit/Node.js?section=5" TargetMode="External"/><Relationship Id="rId37" Type="http://schemas.openxmlformats.org/officeDocument/2006/relationships/hyperlink" Target="https://namu.wiki/w/Node.js?from=Nodejs" TargetMode="External"/><Relationship Id="rId53" Type="http://schemas.openxmlformats.org/officeDocument/2006/relationships/hyperlink" Target="https://namu.wiki/edit/Node.js?section=13" TargetMode="External"/><Relationship Id="rId58" Type="http://schemas.openxmlformats.org/officeDocument/2006/relationships/hyperlink" Target="https://namu.wiki/w/Node.js?from=Nodejs" TargetMode="External"/><Relationship Id="rId74" Type="http://schemas.openxmlformats.org/officeDocument/2006/relationships/hyperlink" Target="https://namu.wiki/w/Node.js?from=Nodejs" TargetMode="External"/><Relationship Id="rId79" Type="http://schemas.openxmlformats.org/officeDocument/2006/relationships/hyperlink" Target="https://namu.wiki/edit/Node.js?section=18" TargetMode="External"/><Relationship Id="rId5" Type="http://schemas.openxmlformats.org/officeDocument/2006/relationships/hyperlink" Target="https://namu.wiki/w/%EB%B6%84%EB%A5%98:%EC%8B%9C%EC%8A%A4%ED%85%9C%20%EC%86%8C%ED%94%84%ED%8A%B8%EC%9B%A8%EC%96%B4" TargetMode="External"/><Relationship Id="rId19" Type="http://schemas.openxmlformats.org/officeDocument/2006/relationships/hyperlink" Target="https://namu.wiki/w/Node.js?from=Nodejs" TargetMode="External"/><Relationship Id="rId14" Type="http://schemas.openxmlformats.org/officeDocument/2006/relationships/hyperlink" Target="https://namu.wiki/w/%EC%84%9C%EB%B2%84" TargetMode="External"/><Relationship Id="rId22" Type="http://schemas.openxmlformats.org/officeDocument/2006/relationships/hyperlink" Target="https://namu.wiki/edit/Node.js?section=3" TargetMode="External"/><Relationship Id="rId27" Type="http://schemas.openxmlformats.org/officeDocument/2006/relationships/hyperlink" Target="https://namu.wiki/w/Node.js?from=Nodejs" TargetMode="External"/><Relationship Id="rId30" Type="http://schemas.openxmlformats.org/officeDocument/2006/relationships/hyperlink" Target="https://github.com/lukechilds/zsh-nvm" TargetMode="External"/><Relationship Id="rId35" Type="http://schemas.openxmlformats.org/officeDocument/2006/relationships/hyperlink" Target="https://github.com/nodesource/distributions" TargetMode="External"/><Relationship Id="rId43" Type="http://schemas.openxmlformats.org/officeDocument/2006/relationships/hyperlink" Target="https://namu.wiki/w/Node.js?from=Nodejs" TargetMode="External"/><Relationship Id="rId48" Type="http://schemas.openxmlformats.org/officeDocument/2006/relationships/hyperlink" Target="https://namu.wiki/w/Node.js?from=Nodejs" TargetMode="External"/><Relationship Id="rId56" Type="http://schemas.openxmlformats.org/officeDocument/2006/relationships/hyperlink" Target="https://namu.wiki/w/Maven" TargetMode="External"/><Relationship Id="rId64" Type="http://schemas.openxmlformats.org/officeDocument/2006/relationships/hyperlink" Target="https://namu.wiki/edit/Node.js?section=16" TargetMode="External"/><Relationship Id="rId69" Type="http://schemas.openxmlformats.org/officeDocument/2006/relationships/hyperlink" Target="https://namu.wiki/w/%EB%82%98%EB%AC%B4%EC%9C%84%ED%82%A4" TargetMode="External"/><Relationship Id="rId77" Type="http://schemas.openxmlformats.org/officeDocument/2006/relationships/hyperlink" Target="https://namu.wiki/w/Node.js?from=Nodejs" TargetMode="External"/><Relationship Id="rId8" Type="http://schemas.openxmlformats.org/officeDocument/2006/relationships/hyperlink" Target="https://namu.wiki/w/MIT%20%EB%9D%BC%EC%9D%B4%EC%84%A0%EC%8A%A4" TargetMode="External"/><Relationship Id="rId51" Type="http://schemas.openxmlformats.org/officeDocument/2006/relationships/hyperlink" Target="https://namu.wiki/edit/Node.js?section=12" TargetMode="External"/><Relationship Id="rId72" Type="http://schemas.openxmlformats.org/officeDocument/2006/relationships/hyperlink" Target="https://developer.mozilla.org/ko/docs/Web/JavaScript/Reference/Global_Objects/Promise" TargetMode="External"/><Relationship Id="rId80" Type="http://schemas.openxmlformats.org/officeDocument/2006/relationships/hyperlink" Target="https://namu.wiki/w/JIT" TargetMode="External"/><Relationship Id="rId85" Type="http://schemas.openxmlformats.org/officeDocument/2006/relationships/hyperlink" Target="https://namu.wiki/w/C%2B%2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amu.wiki/w/JavaScript" TargetMode="External"/><Relationship Id="rId17" Type="http://schemas.openxmlformats.org/officeDocument/2006/relationships/hyperlink" Target="https://namu.wiki/w/io.js" TargetMode="External"/><Relationship Id="rId25" Type="http://schemas.openxmlformats.org/officeDocument/2006/relationships/hyperlink" Target="https://namu.wiki/edit/Node.js?section=4" TargetMode="External"/><Relationship Id="rId33" Type="http://schemas.openxmlformats.org/officeDocument/2006/relationships/hyperlink" Target="https://namu.wiki/w/%EC%9A%B0%EB%B6%84%ED%88%AC" TargetMode="External"/><Relationship Id="rId38" Type="http://schemas.openxmlformats.org/officeDocument/2006/relationships/hyperlink" Target="https://namu.wiki/edit/Node.js?section=7" TargetMode="External"/><Relationship Id="rId46" Type="http://schemas.openxmlformats.org/officeDocument/2006/relationships/hyperlink" Target="https://namu.wiki/edit/Node.js?section=10" TargetMode="External"/><Relationship Id="rId59" Type="http://schemas.openxmlformats.org/officeDocument/2006/relationships/hyperlink" Target="https://namu.wiki/edit/Node.js?section=14" TargetMode="External"/><Relationship Id="rId67" Type="http://schemas.openxmlformats.org/officeDocument/2006/relationships/hyperlink" Target="https://namu.wiki/w/Node.js?from=Nodejs" TargetMode="External"/><Relationship Id="rId20" Type="http://schemas.openxmlformats.org/officeDocument/2006/relationships/hyperlink" Target="https://namu.wiki/edit/Node.js?section=2" TargetMode="External"/><Relationship Id="rId41" Type="http://schemas.openxmlformats.org/officeDocument/2006/relationships/hyperlink" Target="https://namu.wiki/w/Node.js?from=Nodejs" TargetMode="External"/><Relationship Id="rId54" Type="http://schemas.openxmlformats.org/officeDocument/2006/relationships/hyperlink" Target="https://www.npmjs.com/" TargetMode="External"/><Relationship Id="rId62" Type="http://schemas.openxmlformats.org/officeDocument/2006/relationships/hyperlink" Target="https://yarnpkg.com/" TargetMode="External"/><Relationship Id="rId70" Type="http://schemas.openxmlformats.org/officeDocument/2006/relationships/hyperlink" Target="https://namu.wiki/w/%EC%9B%B9%20%ED%94%84%EB%A0%88%EC%9E%84%EC%9B%8C%ED%81%AC" TargetMode="External"/><Relationship Id="rId75" Type="http://schemas.openxmlformats.org/officeDocument/2006/relationships/hyperlink" Target="https://namu.wiki/w/Node.js?from=Nodejs" TargetMode="External"/><Relationship Id="rId83" Type="http://schemas.openxmlformats.org/officeDocument/2006/relationships/hyperlink" Target="https://namu.wiki/w/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mu.wiki/jump/LHhea8Xm6f5Zjec3ZLBQcXGP%2BmdFSnuJbF796QjJHR6npgRLS7BO%2BuQ0WqLcK5OR" TargetMode="External"/><Relationship Id="rId15" Type="http://schemas.openxmlformats.org/officeDocument/2006/relationships/hyperlink" Target="https://namu.wiki/w/Node.js?from=Nodejs" TargetMode="External"/><Relationship Id="rId23" Type="http://schemas.openxmlformats.org/officeDocument/2006/relationships/hyperlink" Target="https://github.com/nodejs/node/blob/master/BUILDING.md" TargetMode="External"/><Relationship Id="rId28" Type="http://schemas.openxmlformats.org/officeDocument/2006/relationships/hyperlink" Target="https://github.com/jorgebucaran/nvm.fish" TargetMode="External"/><Relationship Id="rId36" Type="http://schemas.openxmlformats.org/officeDocument/2006/relationships/hyperlink" Target="https://namu.wiki/w/Node.js?from=Nodejs" TargetMode="External"/><Relationship Id="rId49" Type="http://schemas.openxmlformats.org/officeDocument/2006/relationships/hyperlink" Target="https://namu.wiki/edit/Node.js?section=11" TargetMode="External"/><Relationship Id="rId57" Type="http://schemas.openxmlformats.org/officeDocument/2006/relationships/hyperlink" Target="https://namu.wiki/w/Python" TargetMode="External"/><Relationship Id="rId10" Type="http://schemas.openxmlformats.org/officeDocument/2006/relationships/hyperlink" Target="https://namu.wiki/edit/Node.js?section=1" TargetMode="External"/><Relationship Id="rId31" Type="http://schemas.openxmlformats.org/officeDocument/2006/relationships/hyperlink" Target="https://namu.wiki/w/Node.js?from=Nodejs" TargetMode="External"/><Relationship Id="rId44" Type="http://schemas.openxmlformats.org/officeDocument/2006/relationships/hyperlink" Target="https://namu.wiki/edit/Node.js?section=9" TargetMode="External"/><Relationship Id="rId52" Type="http://schemas.openxmlformats.org/officeDocument/2006/relationships/hyperlink" Target="https://namu.wiki/w/Node.js?from=Nodejs" TargetMode="External"/><Relationship Id="rId60" Type="http://schemas.openxmlformats.org/officeDocument/2006/relationships/hyperlink" Target="https://namu.wiki/w/Node.js?from=Nodejs" TargetMode="External"/><Relationship Id="rId65" Type="http://schemas.openxmlformats.org/officeDocument/2006/relationships/hyperlink" Target="https://namu.wiki/w/JavaScript" TargetMode="External"/><Relationship Id="rId73" Type="http://schemas.openxmlformats.org/officeDocument/2006/relationships/hyperlink" Target="https://namu.wiki/w/Node.js?from=Nodejs" TargetMode="External"/><Relationship Id="rId78" Type="http://schemas.openxmlformats.org/officeDocument/2006/relationships/hyperlink" Target="https://namu.wiki/w/Node.js?from=Nodejs" TargetMode="External"/><Relationship Id="rId81" Type="http://schemas.openxmlformats.org/officeDocument/2006/relationships/hyperlink" Target="https://namu.wiki/w/C(%ED%94%84%EB%A1%9C%EA%B7%B8%EB%9E%98%EB%B0%8D%20%EC%96%B8%EC%96%B4)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u.wiki/w/Node.js?from=Nodejs" TargetMode="External"/><Relationship Id="rId13" Type="http://schemas.openxmlformats.org/officeDocument/2006/relationships/hyperlink" Target="https://namu.wiki/w/%ED%81%AC%EB%A1%AC(%EC%9B%B9%20%EB%B8%8C%EB%9D%BC%EC%9A%B0%EC%A0%80)" TargetMode="External"/><Relationship Id="rId18" Type="http://schemas.openxmlformats.org/officeDocument/2006/relationships/hyperlink" Target="https://namu.wiki/w/Node.js?from=Nodejs" TargetMode="External"/><Relationship Id="rId39" Type="http://schemas.openxmlformats.org/officeDocument/2006/relationships/hyperlink" Target="https://namu.wiki/w/Node.js?from=Nodejs" TargetMode="External"/><Relationship Id="rId34" Type="http://schemas.openxmlformats.org/officeDocument/2006/relationships/hyperlink" Target="https://namu.wiki/w/%EB%8D%B0%EB%B9%84%EC%95%88" TargetMode="External"/><Relationship Id="rId50" Type="http://schemas.openxmlformats.org/officeDocument/2006/relationships/hyperlink" Target="https://namu.wiki/w/Node.js?from=Nodejs" TargetMode="External"/><Relationship Id="rId55" Type="http://schemas.openxmlformats.org/officeDocument/2006/relationships/hyperlink" Target="https://namu.wiki/w/Java" TargetMode="External"/><Relationship Id="rId76" Type="http://schemas.openxmlformats.org/officeDocument/2006/relationships/hyperlink" Target="https://namu.wiki/edit/Node.js?section=17" TargetMode="External"/><Relationship Id="rId7" Type="http://schemas.openxmlformats.org/officeDocument/2006/relationships/hyperlink" Target="https://namu.wiki/w/JavaScript" TargetMode="External"/><Relationship Id="rId71" Type="http://schemas.openxmlformats.org/officeDocument/2006/relationships/hyperlink" Target="https://developer.mozilla.org/ko/docs/Web/JavaScript/New_in_JavaScript/ECMAScript_6_support_in_Mozilla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FabioAntunes/fish-nvm" TargetMode="External"/><Relationship Id="rId24" Type="http://schemas.openxmlformats.org/officeDocument/2006/relationships/hyperlink" Target="https://namu.wiki/w/Node.js?from=Nodejs" TargetMode="External"/><Relationship Id="rId40" Type="http://schemas.openxmlformats.org/officeDocument/2006/relationships/hyperlink" Target="https://namu.wiki/edit/Node.js?section=8" TargetMode="External"/><Relationship Id="rId45" Type="http://schemas.openxmlformats.org/officeDocument/2006/relationships/hyperlink" Target="https://namu.wiki/w/Node.js?from=Nodejs" TargetMode="External"/><Relationship Id="rId66" Type="http://schemas.openxmlformats.org/officeDocument/2006/relationships/hyperlink" Target="https://namu.wiki/w/%ED%97%AC%EA%B2%8C%EC%9D%B4%ED%8A%B8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namu.wiki/edit/Node.js?section=15" TargetMode="External"/><Relationship Id="rId82" Type="http://schemas.openxmlformats.org/officeDocument/2006/relationships/hyperlink" Target="https://namu.wiki/w/C%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2139</Words>
  <Characters>12197</Characters>
  <Application>Microsoft Office Word</Application>
  <DocSecurity>0</DocSecurity>
  <Lines>101</Lines>
  <Paragraphs>28</Paragraphs>
  <ScaleCrop>false</ScaleCrop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5</cp:revision>
  <dcterms:created xsi:type="dcterms:W3CDTF">2021-10-02T00:17:00Z</dcterms:created>
  <dcterms:modified xsi:type="dcterms:W3CDTF">2021-10-02T00:20:00Z</dcterms:modified>
</cp:coreProperties>
</file>