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78E9" w14:textId="77777777" w:rsidR="00DD178E" w:rsidRPr="00DD178E" w:rsidRDefault="00DD178E" w:rsidP="00DD178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</w:pPr>
      <w:r w:rsidRPr="00DD178E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fldChar w:fldCharType="begin"/>
      </w:r>
      <w:r w:rsidRPr="00DD178E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instrText xml:space="preserve"> HYPERLINK "https://namu.wiki/w/%EC%9B%B9%20%ED%94%84%EB%A0%88%EC%9E%84%EC%9B%8C%ED%81%AC" </w:instrText>
      </w:r>
      <w:r w:rsidRPr="00DD178E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fldChar w:fldCharType="separate"/>
      </w:r>
      <w:r w:rsidRPr="00DD178E">
        <w:rPr>
          <w:rFonts w:ascii="Arial" w:eastAsia="굴림" w:hAnsi="Arial" w:cs="Arial"/>
          <w:b/>
          <w:bCs/>
          <w:color w:val="0275D8"/>
          <w:kern w:val="36"/>
          <w:sz w:val="48"/>
          <w:szCs w:val="48"/>
        </w:rPr>
        <w:t>웹</w:t>
      </w:r>
      <w:r w:rsidRPr="00DD178E">
        <w:rPr>
          <w:rFonts w:ascii="Arial" w:eastAsia="굴림" w:hAnsi="Arial" w:cs="Arial"/>
          <w:b/>
          <w:bCs/>
          <w:color w:val="0275D8"/>
          <w:kern w:val="36"/>
          <w:sz w:val="48"/>
          <w:szCs w:val="48"/>
        </w:rPr>
        <w:t xml:space="preserve"> </w:t>
      </w:r>
      <w:r w:rsidRPr="00DD178E">
        <w:rPr>
          <w:rFonts w:ascii="Arial" w:eastAsia="굴림" w:hAnsi="Arial" w:cs="Arial"/>
          <w:b/>
          <w:bCs/>
          <w:color w:val="0275D8"/>
          <w:kern w:val="36"/>
          <w:sz w:val="48"/>
          <w:szCs w:val="48"/>
        </w:rPr>
        <w:t>프레임워크</w:t>
      </w:r>
      <w:r w:rsidRPr="00DD178E">
        <w:rPr>
          <w:rFonts w:ascii="Arial" w:eastAsia="굴림" w:hAnsi="Arial" w:cs="Arial"/>
          <w:b/>
          <w:bCs/>
          <w:color w:val="373A3C"/>
          <w:kern w:val="36"/>
          <w:sz w:val="48"/>
          <w:szCs w:val="48"/>
        </w:rPr>
        <w:fldChar w:fldCharType="end"/>
      </w:r>
    </w:p>
    <w:p w14:paraId="7B9F62A0" w14:textId="77777777" w:rsidR="00DD178E" w:rsidRPr="00DD178E" w:rsidRDefault="00DD178E" w:rsidP="00DD178E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Arial" w:eastAsia="굴림" w:hAnsi="Arial" w:cs="Arial"/>
          <w:color w:val="373A3C"/>
          <w:kern w:val="0"/>
          <w:sz w:val="24"/>
          <w:szCs w:val="24"/>
        </w:rPr>
      </w:pPr>
      <w:r w:rsidRPr="00DD178E">
        <w:rPr>
          <w:rFonts w:ascii="Arial" w:eastAsia="굴림" w:hAnsi="Arial" w:cs="Arial"/>
          <w:color w:val="373A3C"/>
          <w:kern w:val="0"/>
          <w:sz w:val="24"/>
          <w:szCs w:val="24"/>
        </w:rPr>
        <w:t>최근</w:t>
      </w:r>
      <w:r w:rsidRPr="00DD178E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4"/>
          <w:szCs w:val="24"/>
        </w:rPr>
        <w:t>수정</w:t>
      </w:r>
      <w:r w:rsidRPr="00DD178E">
        <w:rPr>
          <w:rFonts w:ascii="Arial" w:eastAsia="굴림" w:hAnsi="Arial" w:cs="Arial"/>
          <w:color w:val="373A3C"/>
          <w:kern w:val="0"/>
          <w:sz w:val="24"/>
          <w:szCs w:val="24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4"/>
          <w:szCs w:val="24"/>
        </w:rPr>
        <w:t>시각</w:t>
      </w:r>
      <w:r w:rsidRPr="00DD178E">
        <w:rPr>
          <w:rFonts w:ascii="Arial" w:eastAsia="굴림" w:hAnsi="Arial" w:cs="Arial"/>
          <w:color w:val="373A3C"/>
          <w:kern w:val="0"/>
          <w:sz w:val="24"/>
          <w:szCs w:val="24"/>
        </w:rPr>
        <w:t>: 2021-10-01 17:59:46</w:t>
      </w:r>
    </w:p>
    <w:p w14:paraId="5D99B378" w14:textId="77777777" w:rsidR="00DD178E" w:rsidRPr="00DD178E" w:rsidRDefault="00DD178E" w:rsidP="00AF4D11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Arial" w:eastAsia="굴림" w:hAnsi="Arial" w:cs="Arial" w:hint="eastAsia"/>
          <w:color w:val="373A3C"/>
          <w:kern w:val="0"/>
          <w:sz w:val="22"/>
        </w:rPr>
      </w:pPr>
    </w:p>
    <w:p w14:paraId="111BCDF3" w14:textId="77777777" w:rsidR="00DD178E" w:rsidRPr="00DD178E" w:rsidRDefault="00DD178E" w:rsidP="00DD178E">
      <w:pPr>
        <w:widowControl/>
        <w:pBdr>
          <w:bottom w:val="single" w:sz="6" w:space="4" w:color="CCCCCC"/>
        </w:pBdr>
        <w:wordWrap/>
        <w:autoSpaceDE/>
        <w:autoSpaceDN/>
        <w:spacing w:before="288" w:after="192" w:line="240" w:lineRule="auto"/>
        <w:jc w:val="left"/>
        <w:outlineLvl w:val="1"/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</w:pPr>
      <w:hyperlink r:id="rId5" w:anchor="toc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</w:rPr>
          <w:t>1.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 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40"/>
          <w:szCs w:val="40"/>
        </w:rPr>
        <w:t>개요</w:t>
      </w:r>
      <w:hyperlink r:id="rId6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</w:rPr>
          <w:t>[</w:t>
        </w:r>
        <w:r w:rsidRPr="00DD178E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</w:rPr>
          <w:t>편집</w:t>
        </w:r>
        <w:r w:rsidRPr="00DD178E">
          <w:rPr>
            <w:rFonts w:ascii="Arial" w:eastAsia="굴림" w:hAnsi="Arial" w:cs="Arial"/>
            <w:b/>
            <w:bCs/>
            <w:color w:val="0275D8"/>
            <w:kern w:val="0"/>
            <w:sz w:val="40"/>
            <w:szCs w:val="40"/>
          </w:rPr>
          <w:t>]</w:t>
        </w:r>
      </w:hyperlink>
    </w:p>
    <w:p w14:paraId="77181F10" w14:textId="77777777" w:rsidR="00C21E9E" w:rsidRDefault="00DD178E" w:rsidP="00DD17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>프레임워크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(Web framework)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또는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>애플리케이션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</w:rPr>
        <w:t>프레임워크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(Web application framework)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는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웹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서비스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개발을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위한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7" w:tooltip="프레임워크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프레임워크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이다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21C98C5C" w14:textId="77777777" w:rsidR="00C21E9E" w:rsidRDefault="00C21E9E" w:rsidP="00DD17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</w:p>
    <w:p w14:paraId="72B8A6C9" w14:textId="4C1A5D9E" w:rsidR="00DD178E" w:rsidRPr="00DD178E" w:rsidRDefault="00DD178E" w:rsidP="00DD178E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8" w:tooltip="Java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Java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9" w:tooltip="Spring(프레임워크)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Spring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, </w:t>
      </w:r>
      <w:hyperlink r:id="rId10" w:tooltip="Python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Python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11" w:tooltip="Django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Django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, </w:t>
      </w:r>
      <w:hyperlink r:id="rId12" w:tooltip="Node.js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Node.js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Express, </w:t>
      </w:r>
      <w:hyperlink r:id="rId13" w:tooltip="PHP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PHP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14" w:tooltip="라라벨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Laravel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, </w:t>
      </w:r>
      <w:hyperlink r:id="rId15" w:tooltip="Ruby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Ruby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16" w:tooltip="Ruby on Rails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Ruby on Rails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등이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특히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유명하다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.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프레임워크를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사용하면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쉽고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빠르게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17" w:tooltip="웹사이트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웹사이트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를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만들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있다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. </w:t>
      </w:r>
      <w:del w:id="0" w:author="Unknown">
        <w:r w:rsidRPr="00DD178E">
          <w:rPr>
            <w:rFonts w:ascii="Arial" w:eastAsia="굴림" w:hAnsi="Arial" w:cs="Arial"/>
            <w:b/>
            <w:bCs/>
            <w:color w:val="373A3C"/>
            <w:kern w:val="0"/>
            <w:sz w:val="22"/>
            <w:u w:val="single"/>
          </w:rPr>
          <w:delText>Spring</w:delText>
        </w:r>
        <w:r w:rsidRPr="00DD178E">
          <w:rPr>
            <w:rFonts w:ascii="Arial" w:eastAsia="굴림" w:hAnsi="Arial" w:cs="Arial"/>
            <w:b/>
            <w:bCs/>
            <w:color w:val="373A3C"/>
            <w:kern w:val="0"/>
            <w:sz w:val="22"/>
            <w:u w:val="single"/>
          </w:rPr>
          <w:delText>은</w:delText>
        </w:r>
        <w:r w:rsidRPr="00DD178E">
          <w:rPr>
            <w:rFonts w:ascii="Arial" w:eastAsia="굴림" w:hAnsi="Arial" w:cs="Arial"/>
            <w:b/>
            <w:bCs/>
            <w:color w:val="373A3C"/>
            <w:kern w:val="0"/>
            <w:sz w:val="22"/>
            <w:u w:val="single"/>
          </w:rPr>
          <w:delText xml:space="preserve"> </w:delText>
        </w:r>
        <w:r w:rsidRPr="00DD178E">
          <w:rPr>
            <w:rFonts w:ascii="Arial" w:eastAsia="굴림" w:hAnsi="Arial" w:cs="Arial"/>
            <w:b/>
            <w:bCs/>
            <w:color w:val="373A3C"/>
            <w:kern w:val="0"/>
            <w:sz w:val="22"/>
            <w:u w:val="single"/>
          </w:rPr>
          <w:delText>예외인</w:delText>
        </w:r>
        <w:r w:rsidRPr="00DD178E">
          <w:rPr>
            <w:rFonts w:ascii="Arial" w:eastAsia="굴림" w:hAnsi="Arial" w:cs="Arial"/>
            <w:b/>
            <w:bCs/>
            <w:color w:val="373A3C"/>
            <w:kern w:val="0"/>
            <w:sz w:val="22"/>
            <w:u w:val="single"/>
          </w:rPr>
          <w:delText xml:space="preserve"> </w:delText>
        </w:r>
        <w:r w:rsidRPr="00DD178E">
          <w:rPr>
            <w:rFonts w:ascii="Arial" w:eastAsia="굴림" w:hAnsi="Arial" w:cs="Arial"/>
            <w:b/>
            <w:bCs/>
            <w:color w:val="373A3C"/>
            <w:kern w:val="0"/>
            <w:sz w:val="22"/>
            <w:u w:val="single"/>
          </w:rPr>
          <w:delText>듯하다</w:delText>
        </w:r>
      </w:del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br/>
      </w:r>
      <w:r w:rsidRPr="00DD178E">
        <w:rPr>
          <w:rFonts w:ascii="Arial" w:eastAsia="굴림" w:hAnsi="Arial" w:cs="Arial"/>
          <w:color w:val="373A3C"/>
          <w:kern w:val="0"/>
          <w:sz w:val="22"/>
        </w:rPr>
        <w:br/>
      </w:r>
      <w:r w:rsidRPr="00DD178E">
        <w:rPr>
          <w:rFonts w:ascii="Arial" w:eastAsia="굴림" w:hAnsi="Arial" w:cs="Arial"/>
          <w:color w:val="373A3C"/>
          <w:kern w:val="0"/>
          <w:sz w:val="22"/>
        </w:rPr>
        <w:t>웹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DD178E">
        <w:rPr>
          <w:rFonts w:ascii="Arial" w:eastAsia="굴림" w:hAnsi="Arial" w:cs="Arial"/>
          <w:color w:val="373A3C"/>
          <w:kern w:val="0"/>
          <w:sz w:val="22"/>
        </w:rPr>
        <w:t>프론트엔드용</w:t>
      </w:r>
      <w:proofErr w:type="spellEnd"/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8" w:tooltip="SPA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SPA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프레임워크에는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9" w:tooltip="AngularJS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AngularJS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나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Angular(Angular 2), </w:t>
      </w:r>
      <w:hyperlink r:id="rId20" w:tooltip="Vue.js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Vue.js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21" w:tooltip="React(라이브러리)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React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등이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. AngularJS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와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Vue.js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는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2" w:tooltip="JavaScript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JavaScript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, Angular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는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3" w:tooltip="TypeScript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TypeScript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기반이다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.</w:t>
      </w:r>
      <w:r w:rsidRPr="00DD178E">
        <w:rPr>
          <w:rFonts w:ascii="Arial" w:eastAsia="굴림" w:hAnsi="Arial" w:cs="Arial"/>
          <w:color w:val="373A3C"/>
          <w:kern w:val="0"/>
          <w:sz w:val="22"/>
        </w:rPr>
        <w:br/>
      </w:r>
      <w:r w:rsidRPr="00DD178E">
        <w:rPr>
          <w:rFonts w:ascii="Arial" w:eastAsia="굴림" w:hAnsi="Arial" w:cs="Arial"/>
          <w:color w:val="373A3C"/>
          <w:kern w:val="0"/>
          <w:sz w:val="22"/>
        </w:rPr>
        <w:br/>
        <w:t>Spring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이나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Django, Ruby on Rails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의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풀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스택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(Full-stack)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웹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프레임워크이다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="00C21E9E">
        <w:rPr>
          <w:rFonts w:ascii="Arial" w:eastAsia="굴림" w:hAnsi="Arial" w:cs="Arial"/>
          <w:color w:val="373A3C"/>
          <w:kern w:val="0"/>
          <w:sz w:val="22"/>
        </w:rPr>
        <w:br/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풀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스택은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"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모든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분야에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다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능숙한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"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이라는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의미로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,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풀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스택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프레임워크면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개발에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필요한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요소를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모두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갖춘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프레임워크이다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.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풀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스택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웹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개발자는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24" w:tooltip="프론트엔드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프론트엔드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와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hyperlink r:id="rId25" w:tooltip="백엔드" w:history="1">
        <w:r w:rsidRPr="00DD178E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백엔드</w:t>
        </w:r>
      </w:hyperlink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 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개발이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모두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가능한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개발자를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 xml:space="preserve"> 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말한다</w:t>
      </w:r>
      <w:r w:rsidRPr="00DD178E">
        <w:rPr>
          <w:rFonts w:ascii="Arial" w:eastAsia="굴림" w:hAnsi="Arial" w:cs="Arial"/>
          <w:b/>
          <w:bCs/>
          <w:color w:val="373A3C"/>
          <w:kern w:val="0"/>
          <w:sz w:val="22"/>
          <w:u w:val="single"/>
        </w:rPr>
        <w:t>.</w:t>
      </w:r>
      <w:r w:rsidRPr="00DD178E">
        <w:rPr>
          <w:rFonts w:ascii="Arial" w:eastAsia="굴림" w:hAnsi="Arial" w:cs="Arial"/>
          <w:color w:val="373A3C"/>
          <w:kern w:val="0"/>
          <w:sz w:val="22"/>
        </w:rPr>
        <w:br/>
      </w:r>
      <w:r w:rsidRPr="00DD178E">
        <w:rPr>
          <w:rFonts w:ascii="Arial" w:eastAsia="굴림" w:hAnsi="Arial" w:cs="Arial"/>
          <w:color w:val="373A3C"/>
          <w:kern w:val="0"/>
          <w:sz w:val="22"/>
        </w:rPr>
        <w:br/>
      </w:r>
      <w:r w:rsidRPr="00DD178E">
        <w:rPr>
          <w:rFonts w:ascii="Arial" w:eastAsia="굴림" w:hAnsi="Arial" w:cs="Arial"/>
          <w:color w:val="373A3C"/>
          <w:kern w:val="0"/>
          <w:sz w:val="22"/>
        </w:rPr>
        <w:t>마이크로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(Micro)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프레임워크는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풀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스택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프레임워크가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아닌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것을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말한다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26" w:tooltip="Python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Python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의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7" w:tooltip="Flask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Flask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나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8" w:tooltip="Ruby" w:history="1">
        <w:r w:rsidRPr="00DD178E">
          <w:rPr>
            <w:rFonts w:ascii="Arial" w:eastAsia="굴림" w:hAnsi="Arial" w:cs="Arial"/>
            <w:color w:val="0275D8"/>
            <w:kern w:val="0"/>
            <w:sz w:val="22"/>
          </w:rPr>
          <w:t>Ruby</w:t>
        </w:r>
      </w:hyperlink>
      <w:r w:rsidRPr="00DD178E">
        <w:rPr>
          <w:rFonts w:ascii="Arial" w:eastAsia="굴림" w:hAnsi="Arial" w:cs="Arial"/>
          <w:color w:val="373A3C"/>
          <w:kern w:val="0"/>
          <w:sz w:val="22"/>
        </w:rPr>
        <w:t>의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Sinatra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등이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여기에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해당된다</w:t>
      </w:r>
      <w:r w:rsidRPr="00DD178E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298CF5FA" w14:textId="77777777" w:rsidR="00D73CA2" w:rsidRPr="00DD178E" w:rsidRDefault="00D73CA2"/>
    <w:sectPr w:rsidR="00D73CA2" w:rsidRPr="00DD178E" w:rsidSect="00C21E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1DF1"/>
    <w:multiLevelType w:val="multilevel"/>
    <w:tmpl w:val="982E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8E"/>
    <w:rsid w:val="007D1CF0"/>
    <w:rsid w:val="00AF4D11"/>
    <w:rsid w:val="00C21E9E"/>
    <w:rsid w:val="00D73CA2"/>
    <w:rsid w:val="00DD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9107"/>
  <w15:chartTrackingRefBased/>
  <w15:docId w15:val="{C502489D-0687-4974-9FB4-7D6762AC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D17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D178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178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D178E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D178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178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D178E"/>
    <w:rPr>
      <w:b/>
      <w:bCs/>
    </w:rPr>
  </w:style>
  <w:style w:type="character" w:customStyle="1" w:styleId="wiki-color">
    <w:name w:val="wiki-color"/>
    <w:basedOn w:val="a0"/>
    <w:rsid w:val="00DD178E"/>
  </w:style>
  <w:style w:type="character" w:customStyle="1" w:styleId="toc-item">
    <w:name w:val="toc-item"/>
    <w:basedOn w:val="a0"/>
    <w:rsid w:val="00DD178E"/>
  </w:style>
  <w:style w:type="character" w:customStyle="1" w:styleId="wiki-edit-section">
    <w:name w:val="wiki-edit-section"/>
    <w:basedOn w:val="a0"/>
    <w:rsid w:val="00DD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05">
              <w:marLeft w:val="0"/>
              <w:marRight w:val="0"/>
              <w:marTop w:val="0"/>
              <w:marBottom w:val="240"/>
              <w:divBdr>
                <w:top w:val="single" w:sz="6" w:space="2" w:color="CCCCCC"/>
                <w:left w:val="single" w:sz="6" w:space="4" w:color="CCCCCC"/>
                <w:bottom w:val="single" w:sz="6" w:space="2" w:color="CCCCCC"/>
                <w:right w:val="single" w:sz="6" w:space="2" w:color="CCCCCC"/>
              </w:divBdr>
            </w:div>
            <w:div w:id="214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559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8286">
                                  <w:marLeft w:val="-135"/>
                                  <w:marRight w:val="-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9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46867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6182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CCCCCC"/>
                                <w:left w:val="single" w:sz="6" w:space="0" w:color="CCCCCC"/>
                                <w:bottom w:val="single" w:sz="6" w:space="14" w:color="CCCCCC"/>
                                <w:right w:val="single" w:sz="6" w:space="15" w:color="CCCCCC"/>
                              </w:divBdr>
                              <w:divsChild>
                                <w:div w:id="10736218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596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Java" TargetMode="External"/><Relationship Id="rId13" Type="http://schemas.openxmlformats.org/officeDocument/2006/relationships/hyperlink" Target="https://namu.wiki/w/PHP" TargetMode="External"/><Relationship Id="rId18" Type="http://schemas.openxmlformats.org/officeDocument/2006/relationships/hyperlink" Target="https://namu.wiki/w/SPA" TargetMode="External"/><Relationship Id="rId26" Type="http://schemas.openxmlformats.org/officeDocument/2006/relationships/hyperlink" Target="https://namu.wiki/w/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mu.wiki/w/React(%EB%9D%BC%EC%9D%B4%EB%B8%8C%EB%9F%AC%EB%A6%AC)" TargetMode="External"/><Relationship Id="rId7" Type="http://schemas.openxmlformats.org/officeDocument/2006/relationships/hyperlink" Target="https://namu.wiki/w/%ED%94%84%EB%A0%88%EC%9E%84%EC%9B%8C%ED%81%AC" TargetMode="External"/><Relationship Id="rId12" Type="http://schemas.openxmlformats.org/officeDocument/2006/relationships/hyperlink" Target="https://namu.wiki/w/Node.js" TargetMode="External"/><Relationship Id="rId17" Type="http://schemas.openxmlformats.org/officeDocument/2006/relationships/hyperlink" Target="https://namu.wiki/w/%EC%9B%B9%EC%82%AC%EC%9D%B4%ED%8A%B8" TargetMode="External"/><Relationship Id="rId25" Type="http://schemas.openxmlformats.org/officeDocument/2006/relationships/hyperlink" Target="https://namu.wiki/w/%EB%B0%B1%EC%97%94%EB%93%9C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u.wiki/w/Ruby%20on%20Rails" TargetMode="External"/><Relationship Id="rId20" Type="http://schemas.openxmlformats.org/officeDocument/2006/relationships/hyperlink" Target="https://namu.wiki/w/Vue.j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amu.wiki/edit/%EC%9B%B9%20%ED%94%84%EB%A0%88%EC%9E%84%EC%9B%8C%ED%81%AC?section=1" TargetMode="External"/><Relationship Id="rId11" Type="http://schemas.openxmlformats.org/officeDocument/2006/relationships/hyperlink" Target="https://namu.wiki/w/Django" TargetMode="External"/><Relationship Id="rId24" Type="http://schemas.openxmlformats.org/officeDocument/2006/relationships/hyperlink" Target="https://namu.wiki/w/%ED%94%84%EB%A1%A0%ED%8A%B8%EC%97%94%EB%93%9C" TargetMode="External"/><Relationship Id="rId5" Type="http://schemas.openxmlformats.org/officeDocument/2006/relationships/hyperlink" Target="https://namu.wiki/w/%EC%9B%B9%20%ED%94%84%EB%A0%88%EC%9E%84%EC%9B%8C%ED%81%AC" TargetMode="External"/><Relationship Id="rId15" Type="http://schemas.openxmlformats.org/officeDocument/2006/relationships/hyperlink" Target="https://namu.wiki/w/Ruby" TargetMode="External"/><Relationship Id="rId23" Type="http://schemas.openxmlformats.org/officeDocument/2006/relationships/hyperlink" Target="https://namu.wiki/w/TypeScript" TargetMode="External"/><Relationship Id="rId28" Type="http://schemas.openxmlformats.org/officeDocument/2006/relationships/hyperlink" Target="https://namu.wiki/w/Ruby" TargetMode="External"/><Relationship Id="rId10" Type="http://schemas.openxmlformats.org/officeDocument/2006/relationships/hyperlink" Target="https://namu.wiki/w/Python" TargetMode="External"/><Relationship Id="rId19" Type="http://schemas.openxmlformats.org/officeDocument/2006/relationships/hyperlink" Target="https://namu.wiki/w/Angular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Spring(%ED%94%84%EB%A0%88%EC%9E%84%EC%9B%8C%ED%81%AC)" TargetMode="External"/><Relationship Id="rId14" Type="http://schemas.openxmlformats.org/officeDocument/2006/relationships/hyperlink" Target="https://namu.wiki/w/%EB%9D%BC%EB%9D%BC%EB%B2%A8" TargetMode="External"/><Relationship Id="rId22" Type="http://schemas.openxmlformats.org/officeDocument/2006/relationships/hyperlink" Target="https://namu.wiki/w/JavaScript" TargetMode="External"/><Relationship Id="rId27" Type="http://schemas.openxmlformats.org/officeDocument/2006/relationships/hyperlink" Target="https://namu.wiki/w/Flas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4</cp:revision>
  <dcterms:created xsi:type="dcterms:W3CDTF">2021-10-02T01:13:00Z</dcterms:created>
  <dcterms:modified xsi:type="dcterms:W3CDTF">2021-10-02T01:14:00Z</dcterms:modified>
</cp:coreProperties>
</file>